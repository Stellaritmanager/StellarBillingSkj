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35"/>
        <w:tblW w:w="11209" w:type="dxa"/>
        <w:tblLook w:val="0000" w:firstRow="0" w:lastRow="0" w:firstColumn="0" w:lastColumn="0" w:noHBand="0" w:noVBand="0"/>
      </w:tblPr>
      <w:tblGrid>
        <w:gridCol w:w="6095"/>
        <w:gridCol w:w="5114"/>
      </w:tblGrid>
      <w:tr w:rsidR="00003CDE" w14:paraId="1479ED68" w14:textId="77777777" w:rsidTr="002306D7">
        <w:trPr>
          <w:trHeight w:val="4171"/>
        </w:trPr>
        <w:tc>
          <w:tcPr>
            <w:tcW w:w="6095" w:type="dxa"/>
          </w:tcPr>
          <w:p w14:paraId="335213F0" w14:textId="6D2937A5" w:rsidR="00003CDE" w:rsidRDefault="00003CDE" w:rsidP="00003CDE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6ED3A418" w14:textId="77777777" w:rsidR="00003CDE" w:rsidRPr="002E0436" w:rsidRDefault="00003CDE" w:rsidP="00003CDE">
            <w:pPr>
              <w:ind w:left="205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484B189E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bookmarkStart w:id="1" w:name="_Hlk173335166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Customer Name      : &lt;&lt;custname&gt;&gt;</w:t>
            </w:r>
          </w:p>
          <w:p w14:paraId="03FC2E75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7C8EF5CC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Customer Number :  &lt;&lt;custnum&gt;&gt;</w:t>
            </w:r>
          </w:p>
          <w:p w14:paraId="13789543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1402F273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 Date                     :  &lt;&lt;billdate&gt;&gt;</w:t>
            </w:r>
          </w:p>
          <w:p w14:paraId="501BE7B7" w14:textId="77777777" w:rsidR="00003CDE" w:rsidRPr="002E0436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                             </w:t>
            </w:r>
          </w:p>
          <w:p w14:paraId="59952B53" w14:textId="77777777" w:rsidR="00003CDE" w:rsidRDefault="00003CD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 No                        :   &lt;&lt;billno&gt;&gt;</w:t>
            </w:r>
          </w:p>
          <w:p w14:paraId="4CAE9C22" w14:textId="77777777" w:rsidR="0014106E" w:rsidRDefault="0014106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47D11EBF" w14:textId="17F6C1C8" w:rsidR="0014106E" w:rsidRPr="002E0436" w:rsidRDefault="0014106E" w:rsidP="00003CDE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Payment ID              :  &lt;&lt;payid&gt;&gt;</w:t>
            </w:r>
          </w:p>
          <w:bookmarkEnd w:id="1"/>
          <w:p w14:paraId="4AABF2CF" w14:textId="77777777" w:rsidR="00003CDE" w:rsidRDefault="00003CDE" w:rsidP="00003CDE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418EB901" w14:textId="77777777" w:rsidR="00003CDE" w:rsidRDefault="00003CDE" w:rsidP="00003CDE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5114" w:type="dxa"/>
          </w:tcPr>
          <w:p w14:paraId="3AF64320" w14:textId="61489D18" w:rsidR="00003CDE" w:rsidRDefault="002306D7" w:rsidP="00003CDE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4956CE6" wp14:editId="3D7AE2F1">
                      <wp:simplePos x="0" y="0"/>
                      <wp:positionH relativeFrom="page">
                        <wp:posOffset>146050</wp:posOffset>
                      </wp:positionH>
                      <wp:positionV relativeFrom="paragraph">
                        <wp:posOffset>139065</wp:posOffset>
                      </wp:positionV>
                      <wp:extent cx="2711450" cy="2285365"/>
                      <wp:effectExtent l="0" t="0" r="12700" b="635"/>
                      <wp:wrapNone/>
                      <wp:docPr id="36682670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1450" cy="2285365"/>
                                <a:chOff x="6515" y="-888"/>
                                <a:chExt cx="4270" cy="35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356472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515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2016817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15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0F2C8D" w14:textId="77777777" w:rsidR="00003CDE" w:rsidRDefault="00003CDE" w:rsidP="00003CDE">
                                    <w:pPr>
                                      <w:spacing w:before="57" w:line="295" w:lineRule="exact"/>
                                      <w:ind w:left="827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99945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78802</w:t>
                                    </w:r>
                                  </w:p>
                                  <w:p w14:paraId="702D0A0E" w14:textId="77777777" w:rsidR="00003CDE" w:rsidRDefault="00003CDE" w:rsidP="00003CDE">
                                    <w:pPr>
                                      <w:spacing w:line="295" w:lineRule="exact"/>
                                      <w:ind w:left="840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96265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89922</w:t>
                                    </w:r>
                                  </w:p>
                                  <w:p w14:paraId="0AE7A1BE" w14:textId="77777777" w:rsidR="00003CDE" w:rsidRPr="001704EF" w:rsidRDefault="00003CDE" w:rsidP="00003CDE">
                                    <w:pPr>
                                      <w:spacing w:before="158" w:line="225" w:lineRule="auto"/>
                                      <w:ind w:left="213" w:right="149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info@lees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eindia.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76"/>
                                        <w:w w:val="105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www.lees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eindia.com</w:t>
                                    </w:r>
                                  </w:p>
                                  <w:p w14:paraId="7334A3CD" w14:textId="77777777" w:rsidR="00003CDE" w:rsidRPr="001704EF" w:rsidRDefault="00003CDE" w:rsidP="00003CDE">
                                    <w:pPr>
                                      <w:spacing w:before="2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</w:p>
                                  <w:p w14:paraId="457CEF00" w14:textId="77777777" w:rsidR="00003CDE" w:rsidRPr="001704EF" w:rsidRDefault="00003CDE" w:rsidP="00003CDE">
                                    <w:pPr>
                                      <w:spacing w:line="216" w:lineRule="auto"/>
                                      <w:ind w:left="744" w:right="1493" w:hanging="11"/>
                                      <w:rPr>
                                        <w:rFonts w:asciiTheme="minorHAnsi" w:hAnsiTheme="minorHAnsi" w:cstheme="minorHAnsi"/>
                                        <w:sz w:val="20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e_india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60"/>
                                        <w:sz w:val="2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@pandijegan.k</w:t>
                                    </w:r>
                                  </w:p>
                                  <w:p w14:paraId="64E9B2D5" w14:textId="77777777" w:rsidR="00003CDE" w:rsidRPr="001704EF" w:rsidRDefault="00003CDE" w:rsidP="00003CDE">
                                    <w:pPr>
                                      <w:spacing w:before="195"/>
                                      <w:ind w:left="21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GSTIN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21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33DRNPP3773C1ZM</w:t>
                                    </w:r>
                                  </w:p>
                                  <w:p w14:paraId="747E7B6E" w14:textId="77777777" w:rsidR="00003CDE" w:rsidRPr="001704EF" w:rsidRDefault="00003CDE" w:rsidP="00003CDE">
                                    <w:pPr>
                                      <w:spacing w:before="135" w:line="244" w:lineRule="auto"/>
                                      <w:ind w:left="217" w:firstLine="146"/>
                                      <w:rPr>
                                        <w:rFonts w:asciiTheme="minorHAnsi" w:hAnsiTheme="minorHAnsi" w:cstheme="minorHAnsi"/>
                                        <w:b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4765/5, Ayyanarpuram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1s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 xml:space="preserve"> 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ree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,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Alangudi Road, Pudukkottai - 622001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55"/>
                                        <w:w w:val="9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Tamilnadu,India.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956CE6" id="Group 14" o:spid="_x0000_s1026" style="position:absolute;left:0;text-align:left;margin-left:11.5pt;margin-top:10.95pt;width:213.5pt;height:179.95pt;z-index:251659264;mso-position-horizontal-relative:page" coordorigin="6515,-888" coordsize="4270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6515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28" type="#_x0000_t202" style="position:absolute;left:6515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" filled="f" stroked="f">
                        <v:textbox inset="0,0,0,0">
                          <w:txbxContent>
                            <w:p w14:paraId="5B0F2C8D" w14:textId="77777777" w:rsidR="00003CDE" w:rsidRDefault="00003CDE" w:rsidP="00003CDE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702D0A0E" w14:textId="77777777" w:rsidR="00003CDE" w:rsidRDefault="00003CDE" w:rsidP="00003CDE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0AE7A1BE" w14:textId="77777777" w:rsidR="00003CDE" w:rsidRPr="001704EF" w:rsidRDefault="00003CDE" w:rsidP="00003CDE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7334A3CD" w14:textId="77777777" w:rsidR="00003CDE" w:rsidRPr="001704EF" w:rsidRDefault="00003CDE" w:rsidP="00003CDE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457CEF00" w14:textId="77777777" w:rsidR="00003CDE" w:rsidRPr="001704EF" w:rsidRDefault="00003CDE" w:rsidP="00003CDE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@pandijegan.k</w:t>
                              </w:r>
                            </w:p>
                            <w:p w14:paraId="64E9B2D5" w14:textId="77777777" w:rsidR="00003CDE" w:rsidRPr="001704EF" w:rsidRDefault="00003CDE" w:rsidP="00003CDE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747E7B6E" w14:textId="77777777" w:rsidR="00003CDE" w:rsidRPr="001704EF" w:rsidRDefault="00003CDE" w:rsidP="00003CDE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Ayyanarpuram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Alangudi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Tamilnadu,India.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</w:p>
        </w:tc>
      </w:tr>
    </w:tbl>
    <w:p w14:paraId="291208CE" w14:textId="1EDE7E72" w:rsidR="00B810A4" w:rsidRDefault="00B810A4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C3185">
        <w:rPr>
          <w:rFonts w:ascii="Times New Roman" w:hAnsi="Times New Roman" w:cs="Times New Roman"/>
          <w:b/>
          <w:bCs/>
          <w:sz w:val="32"/>
          <w:szCs w:val="32"/>
          <w:u w:val="single"/>
        </w:rPr>
        <w:t>Particulars:</w:t>
      </w:r>
      <w:r w:rsidR="0092228D" w:rsidRPr="0092228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6E28DA" w14:paraId="5E1CA3D5" w14:textId="77777777" w:rsidTr="006E28DA">
        <w:trPr>
          <w:trHeight w:val="4544"/>
        </w:trPr>
        <w:tc>
          <w:tcPr>
            <w:tcW w:w="8972" w:type="dxa"/>
          </w:tcPr>
          <w:p w14:paraId="20BBC260" w14:textId="77777777" w:rsidR="006E28DA" w:rsidRDefault="006E28DA" w:rsidP="006E28DA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r w:rsidRPr="009B50F3">
              <w:rPr>
                <w:rFonts w:asciiTheme="majorHAnsi" w:hAnsiTheme="majorHAnsi" w:cs="Times New Roman"/>
                <w:sz w:val="24"/>
                <w:szCs w:val="24"/>
              </w:rPr>
              <w:t>billnodet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</w:tbl>
    <w:p w14:paraId="4505D00C" w14:textId="5C54DA7B" w:rsidR="00F154EB" w:rsidRPr="001C3185" w:rsidRDefault="00F154EB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C347EC" w14:textId="0D1D9656" w:rsidR="00F154EB" w:rsidRDefault="00F154EB">
      <w:pPr>
        <w:pStyle w:val="BodyText"/>
        <w:rPr>
          <w:rFonts w:ascii="Times New Roman"/>
          <w:sz w:val="20"/>
        </w:rPr>
      </w:pPr>
    </w:p>
    <w:p w14:paraId="6EF88F8C" w14:textId="10F11482" w:rsidR="0007376A" w:rsidRDefault="0007376A">
      <w:pPr>
        <w:pStyle w:val="BodyText"/>
        <w:rPr>
          <w:rFonts w:ascii="Times New Roman"/>
          <w:sz w:val="20"/>
        </w:rPr>
      </w:pPr>
    </w:p>
    <w:p w14:paraId="2D3CEE6D" w14:textId="26BA8EE3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C472AF8" w14:textId="18A9FECD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9D02393" w14:textId="6E3E3186" w:rsidR="00DC0C46" w:rsidRDefault="00DC0C46" w:rsidP="00D9522D">
      <w:pPr>
        <w:rPr>
          <w:rFonts w:ascii="Times New Roman" w:hAnsi="Times New Roman" w:cs="Times New Roman"/>
          <w:sz w:val="24"/>
          <w:szCs w:val="24"/>
        </w:rPr>
      </w:pPr>
    </w:p>
    <w:p w14:paraId="68CDA90A" w14:textId="77777777" w:rsidR="006E28DA" w:rsidRPr="007D0DE8" w:rsidRDefault="006E28DA" w:rsidP="007D0DE8">
      <w:pPr>
        <w:rPr>
          <w:sz w:val="23"/>
        </w:rPr>
      </w:pPr>
    </w:p>
    <w:sectPr w:rsidR="006E28DA" w:rsidRPr="007D0DE8" w:rsidSect="00BC448A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10" w:h="16840"/>
      <w:pgMar w:top="0" w:right="540" w:bottom="0" w:left="5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14427" w14:textId="77777777" w:rsidR="005D3E7B" w:rsidRDefault="005D3E7B" w:rsidP="00852F4D">
      <w:r>
        <w:separator/>
      </w:r>
    </w:p>
  </w:endnote>
  <w:endnote w:type="continuationSeparator" w:id="0">
    <w:p w14:paraId="1548496D" w14:textId="77777777" w:rsidR="005D3E7B" w:rsidRDefault="005D3E7B" w:rsidP="0085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B3E8B" w14:textId="500B86BC" w:rsidR="00496D3D" w:rsidRPr="00D9522D" w:rsidRDefault="006E28DA" w:rsidP="001029F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</w:t>
    </w:r>
    <w:r w:rsidR="00D9522D">
      <w:rPr>
        <w:rFonts w:ascii="Times New Roman" w:hAnsi="Times New Roman" w:cs="Times New Roman"/>
        <w:sz w:val="24"/>
        <w:szCs w:val="24"/>
      </w:rPr>
      <w:t xml:space="preserve"> </w:t>
    </w:r>
  </w:p>
  <w:tbl>
    <w:tblPr>
      <w:tblW w:w="11461" w:type="dxa"/>
      <w:tblInd w:w="-289" w:type="dxa"/>
      <w:tblLook w:val="0000" w:firstRow="0" w:lastRow="0" w:firstColumn="0" w:lastColumn="0" w:noHBand="0" w:noVBand="0"/>
    </w:tblPr>
    <w:tblGrid>
      <w:gridCol w:w="2269"/>
      <w:gridCol w:w="2126"/>
      <w:gridCol w:w="2822"/>
      <w:gridCol w:w="19"/>
      <w:gridCol w:w="4225"/>
    </w:tblGrid>
    <w:tr w:rsidR="007B53B6" w14:paraId="6F9A1CEF" w14:textId="77777777" w:rsidTr="002306D7">
      <w:trPr>
        <w:trHeight w:val="570"/>
      </w:trPr>
      <w:tc>
        <w:tcPr>
          <w:tcW w:w="2269" w:type="dxa"/>
        </w:tcPr>
        <w:p w14:paraId="2171EB16" w14:textId="77777777" w:rsidR="007B53B6" w:rsidRDefault="007B53B6" w:rsidP="007B53B6">
          <w:pPr>
            <w:rPr>
              <w:rFonts w:ascii="Times New Roman" w:hAnsi="Times New Roman" w:cs="Times New Roman"/>
              <w:sz w:val="24"/>
              <w:szCs w:val="24"/>
            </w:rPr>
          </w:pPr>
          <w:r w:rsidRPr="004260B4">
            <w:rPr>
              <w:rFonts w:ascii="Times New Roman" w:hAnsi="Times New Roman" w:cs="Times New Roman"/>
              <w:sz w:val="24"/>
              <w:szCs w:val="24"/>
            </w:rPr>
            <w:t>SGST = &lt;&lt;sgst&gt;&gt;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                                                </w:t>
          </w:r>
        </w:p>
        <w:p w14:paraId="2A546A15" w14:textId="77777777" w:rsidR="007B53B6" w:rsidRDefault="007B53B6" w:rsidP="007B53B6">
          <w:pPr>
            <w:pStyle w:val="Footer"/>
            <w:ind w:left="379"/>
            <w:rPr>
              <w:caps/>
              <w:color w:val="4F81BD" w:themeColor="accent1"/>
            </w:rPr>
          </w:pPr>
        </w:p>
      </w:tc>
      <w:tc>
        <w:tcPr>
          <w:tcW w:w="2126" w:type="dxa"/>
        </w:tcPr>
        <w:p w14:paraId="03767F39" w14:textId="77777777" w:rsidR="007B53B6" w:rsidRDefault="007B53B6" w:rsidP="007B53B6">
          <w:pPr>
            <w:rPr>
              <w:caps/>
              <w:color w:val="4F81BD" w:themeColor="accent1"/>
            </w:rPr>
          </w:pPr>
          <w:r w:rsidRPr="004260B4">
            <w:rPr>
              <w:rFonts w:ascii="Times New Roman" w:hAnsi="Times New Roman" w:cs="Times New Roman"/>
              <w:sz w:val="24"/>
              <w:szCs w:val="24"/>
            </w:rPr>
            <w:t xml:space="preserve">CGST = &lt;&lt;cgst&gt;&gt;  </w:t>
          </w:r>
        </w:p>
      </w:tc>
      <w:tc>
        <w:tcPr>
          <w:tcW w:w="2841" w:type="dxa"/>
          <w:gridSpan w:val="2"/>
        </w:tcPr>
        <w:p w14:paraId="73FB6E24" w14:textId="1176E9C7" w:rsidR="007B53B6" w:rsidRDefault="007B53B6" w:rsidP="007B53B6">
          <w:pPr>
            <w:pStyle w:val="Footer"/>
            <w:rPr>
              <w:caps/>
              <w:color w:val="4F81BD" w:themeColor="accent1"/>
            </w:rPr>
          </w:pPr>
          <w:r w:rsidRPr="00A5183D">
            <w:rPr>
              <w:rFonts w:ascii="Times New Roman" w:hAnsi="Times New Roman" w:cs="Times New Roman"/>
              <w:sz w:val="24"/>
              <w:szCs w:val="24"/>
            </w:rPr>
            <w:t>Discount =&lt;</w:t>
          </w:r>
          <w:r w:rsidR="002306D7">
            <w:rPr>
              <w:rFonts w:ascii="Times New Roman" w:hAnsi="Times New Roman" w:cs="Times New Roman"/>
              <w:sz w:val="24"/>
              <w:szCs w:val="24"/>
            </w:rPr>
            <w:t>&lt;</w:t>
          </w:r>
          <w:r w:rsidRPr="00A5183D">
            <w:rPr>
              <w:rFonts w:ascii="Times New Roman" w:hAnsi="Times New Roman" w:cs="Times New Roman"/>
              <w:sz w:val="24"/>
              <w:szCs w:val="24"/>
            </w:rPr>
            <w:t>discount&gt;&gt;</w:t>
          </w:r>
          <w:r w:rsidRPr="004260B4"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                                                          </w:t>
          </w:r>
        </w:p>
      </w:tc>
      <w:tc>
        <w:tcPr>
          <w:tcW w:w="4225" w:type="dxa"/>
        </w:tcPr>
        <w:p w14:paraId="0FBD6360" w14:textId="77777777" w:rsidR="007B53B6" w:rsidRDefault="007B53B6" w:rsidP="007B53B6">
          <w:pPr>
            <w:rPr>
              <w:caps/>
              <w:color w:val="4F81BD" w:themeColor="accent1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Total Amount = &lt;&lt;totalamount&gt;&gt;</w:t>
          </w:r>
          <w:r w:rsidRPr="00A438A7">
            <w:rPr>
              <w:noProof/>
            </w:rPr>
            <w:t xml:space="preserve"> </w:t>
          </w:r>
        </w:p>
      </w:tc>
    </w:tr>
    <w:tr w:rsidR="00496D3D" w14:paraId="29D10844" w14:textId="77777777" w:rsidTr="002306D7">
      <w:trPr>
        <w:trHeight w:val="1093"/>
      </w:trPr>
      <w:tc>
        <w:tcPr>
          <w:tcW w:w="7217" w:type="dxa"/>
          <w:gridSpan w:val="3"/>
          <w:vMerge w:val="restart"/>
        </w:tcPr>
        <w:p w14:paraId="3FAB5933" w14:textId="77777777" w:rsidR="00496D3D" w:rsidRPr="00A438A7" w:rsidRDefault="00496D3D" w:rsidP="00496D3D">
          <w:pPr>
            <w:spacing w:before="219"/>
            <w:ind w:left="70" w:right="481"/>
            <w:rPr>
              <w:rFonts w:asciiTheme="majorHAnsi" w:hAnsiTheme="majorHAnsi"/>
              <w:sz w:val="23"/>
            </w:rPr>
          </w:pPr>
          <w:r w:rsidRPr="00A438A7">
            <w:rPr>
              <w:rFonts w:asciiTheme="majorHAnsi" w:hAnsiTheme="majorHAnsi"/>
              <w:color w:val="231F20"/>
              <w:w w:val="105"/>
            </w:rPr>
            <w:t>Term</w:t>
          </w:r>
          <w:r w:rsidRPr="00A438A7">
            <w:rPr>
              <w:rFonts w:asciiTheme="majorHAnsi" w:hAnsiTheme="majorHAnsi"/>
              <w:color w:val="231F20"/>
              <w:spacing w:val="-2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&amp;</w:t>
          </w:r>
          <w:r w:rsidRPr="00A438A7">
            <w:rPr>
              <w:rFonts w:asciiTheme="majorHAnsi" w:hAnsiTheme="majorHAnsi"/>
              <w:color w:val="231F20"/>
              <w:spacing w:val="-3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Conditions</w:t>
          </w:r>
        </w:p>
        <w:p w14:paraId="2B89D95D" w14:textId="77777777" w:rsidR="00496D3D" w:rsidRPr="00A438A7" w:rsidRDefault="00496D3D" w:rsidP="00496D3D">
          <w:pPr>
            <w:ind w:left="143"/>
            <w:rPr>
              <w:rFonts w:asciiTheme="majorHAnsi" w:hAnsiTheme="majorHAnsi"/>
              <w:color w:val="231F20"/>
              <w:w w:val="105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Note: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Mobile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handset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laptop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system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all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electronics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goods</w:t>
          </w:r>
        </w:p>
        <w:p w14:paraId="62648479" w14:textId="77777777" w:rsidR="00496D3D" w:rsidRPr="00A438A7" w:rsidRDefault="00496D3D" w:rsidP="00496D3D">
          <w:pPr>
            <w:ind w:left="143"/>
            <w:rPr>
              <w:rFonts w:asciiTheme="majorHAnsi" w:hAnsiTheme="majorHAnsi"/>
            </w:rPr>
          </w:pP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are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warranted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for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period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deﬁned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by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the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respective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manufactures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ag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ainst</w:t>
          </w:r>
        </w:p>
        <w:p w14:paraId="453AFEEE" w14:textId="77777777" w:rsidR="00496D3D" w:rsidRPr="00A438A7" w:rsidRDefault="00496D3D" w:rsidP="00496D3D">
          <w:pPr>
            <w:tabs>
              <w:tab w:val="left" w:pos="7230"/>
            </w:tabs>
            <w:rPr>
              <w:rFonts w:asciiTheme="majorHAnsi" w:hAnsiTheme="majorHAnsi"/>
              <w:sz w:val="14"/>
              <w:szCs w:val="14"/>
            </w:rPr>
          </w:pPr>
          <w:r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 xml:space="preserve">    </w:t>
          </w:r>
          <w:r w:rsidRPr="00A438A7"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>defect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material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&amp;</w:t>
          </w:r>
          <w:r w:rsidRPr="00A438A7">
            <w:rPr>
              <w:rFonts w:asciiTheme="majorHAnsi" w:hAnsiTheme="majorHAnsi"/>
              <w:color w:val="231F20"/>
              <w:spacing w:val="-25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workmanship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Lee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Store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is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given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warrant</w:t>
          </w:r>
        </w:p>
        <w:p w14:paraId="0352DCA9" w14:textId="77777777" w:rsidR="00496D3D" w:rsidRPr="00A438A7" w:rsidRDefault="00496D3D" w:rsidP="00496D3D">
          <w:pPr>
            <w:ind w:left="143"/>
            <w:rPr>
              <w:rFonts w:asciiTheme="majorHAnsi" w:hAnsiTheme="majorHAnsi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does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hold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out any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warranty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of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product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sold.</w:t>
          </w:r>
        </w:p>
        <w:p w14:paraId="1CE7FDF6" w14:textId="77777777" w:rsidR="00496D3D" w:rsidRDefault="00496D3D" w:rsidP="00496D3D">
          <w:pPr>
            <w:ind w:left="140"/>
            <w:rPr>
              <w:caps/>
              <w:color w:val="4F81BD" w:themeColor="accent1"/>
            </w:rPr>
          </w:pP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GOODS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RECEIVED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IN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WORKING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CONDITION</w:t>
          </w:r>
        </w:p>
      </w:tc>
      <w:tc>
        <w:tcPr>
          <w:tcW w:w="4244" w:type="dxa"/>
          <w:gridSpan w:val="2"/>
          <w:vAlign w:val="bottom"/>
        </w:tcPr>
        <w:p w14:paraId="0B06938D" w14:textId="77777777" w:rsidR="00496D3D" w:rsidRDefault="00496D3D" w:rsidP="00496D3D">
          <w:pPr>
            <w:spacing w:before="219"/>
            <w:ind w:right="481"/>
            <w:jc w:val="center"/>
            <w:rPr>
              <w:sz w:val="23"/>
            </w:rPr>
          </w:pPr>
          <w:r>
            <w:rPr>
              <w:color w:val="231F20"/>
              <w:w w:val="105"/>
              <w:sz w:val="23"/>
            </w:rPr>
            <w:t xml:space="preserve">         SALES</w:t>
          </w:r>
          <w:r>
            <w:rPr>
              <w:color w:val="231F20"/>
              <w:spacing w:val="-24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PERSON:</w:t>
          </w:r>
        </w:p>
        <w:p w14:paraId="16572FCA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</w:p>
      </w:tc>
    </w:tr>
    <w:tr w:rsidR="00496D3D" w14:paraId="708B4D29" w14:textId="77777777" w:rsidTr="002306D7">
      <w:trPr>
        <w:trHeight w:val="155"/>
      </w:trPr>
      <w:tc>
        <w:tcPr>
          <w:tcW w:w="7217" w:type="dxa"/>
          <w:gridSpan w:val="3"/>
          <w:vMerge/>
        </w:tcPr>
        <w:p w14:paraId="5336CECD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</w:p>
      </w:tc>
      <w:tc>
        <w:tcPr>
          <w:tcW w:w="4244" w:type="dxa"/>
          <w:gridSpan w:val="2"/>
          <w:vAlign w:val="bottom"/>
        </w:tcPr>
        <w:p w14:paraId="78A86DDA" w14:textId="77777777" w:rsidR="00496D3D" w:rsidRDefault="00496D3D" w:rsidP="00496D3D">
          <w:pPr>
            <w:pStyle w:val="Footer"/>
            <w:jc w:val="center"/>
            <w:rPr>
              <w:caps/>
              <w:color w:val="4F81BD" w:themeColor="accent1"/>
            </w:rPr>
          </w:pPr>
          <w:r>
            <w:rPr>
              <w:color w:val="999999"/>
              <w:w w:val="95"/>
            </w:rPr>
            <w:t>for</w:t>
          </w:r>
          <w:r>
            <w:rPr>
              <w:color w:val="999999"/>
              <w:spacing w:val="-14"/>
              <w:w w:val="95"/>
            </w:rPr>
            <w:t xml:space="preserve"> </w:t>
          </w:r>
          <w:r>
            <w:rPr>
              <w:color w:val="999999"/>
              <w:w w:val="95"/>
            </w:rPr>
            <w:t>LEE</w:t>
          </w:r>
          <w:r>
            <w:rPr>
              <w:color w:val="999999"/>
              <w:spacing w:val="-13"/>
              <w:w w:val="95"/>
            </w:rPr>
            <w:t xml:space="preserve"> </w:t>
          </w:r>
          <w:r>
            <w:rPr>
              <w:color w:val="999999"/>
              <w:w w:val="95"/>
            </w:rPr>
            <w:t>STORE</w:t>
          </w:r>
        </w:p>
      </w:tc>
    </w:tr>
    <w:tr w:rsidR="00496D3D" w14:paraId="37C91642" w14:textId="77777777" w:rsidTr="002306D7">
      <w:trPr>
        <w:trHeight w:val="869"/>
      </w:trPr>
      <w:tc>
        <w:tcPr>
          <w:tcW w:w="7217" w:type="dxa"/>
          <w:gridSpan w:val="3"/>
          <w:vAlign w:val="bottom"/>
        </w:tcPr>
        <w:p w14:paraId="2B1C1F99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70F4F43D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004AC931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5015082F" w14:textId="77777777" w:rsidR="00496D3D" w:rsidRDefault="00496D3D" w:rsidP="00496D3D">
          <w:pPr>
            <w:jc w:val="center"/>
            <w:rPr>
              <w:caps/>
              <w:color w:val="4F81BD" w:themeColor="accent1"/>
            </w:rPr>
          </w:pPr>
        </w:p>
        <w:p w14:paraId="51E7D36F" w14:textId="77777777" w:rsidR="00496D3D" w:rsidRPr="00824360" w:rsidRDefault="00496D3D" w:rsidP="00496D3D">
          <w:r>
            <w:rPr>
              <w:color w:val="231F20"/>
              <w:w w:val="105"/>
              <w:sz w:val="23"/>
            </w:rPr>
            <w:t xml:space="preserve">  Customer</w:t>
          </w:r>
          <w:r>
            <w:rPr>
              <w:color w:val="231F20"/>
              <w:spacing w:val="-28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Signature</w:t>
          </w:r>
        </w:p>
      </w:tc>
      <w:tc>
        <w:tcPr>
          <w:tcW w:w="4244" w:type="dxa"/>
          <w:gridSpan w:val="2"/>
          <w:vAlign w:val="bottom"/>
        </w:tcPr>
        <w:p w14:paraId="45A721D1" w14:textId="77777777" w:rsidR="00496D3D" w:rsidRDefault="00496D3D" w:rsidP="00496D3D">
          <w:pPr>
            <w:tabs>
              <w:tab w:val="left" w:pos="8405"/>
            </w:tabs>
            <w:spacing w:before="230"/>
            <w:jc w:val="center"/>
            <w:rPr>
              <w:caps/>
              <w:color w:val="4F81BD" w:themeColor="accent1"/>
            </w:rPr>
          </w:pPr>
          <w:r>
            <w:rPr>
              <w:color w:val="231F20"/>
              <w:w w:val="105"/>
              <w:sz w:val="23"/>
            </w:rPr>
            <w:t>Signature</w:t>
          </w:r>
        </w:p>
      </w:tc>
    </w:tr>
  </w:tbl>
  <w:p w14:paraId="4E976CAA" w14:textId="1045A6A6" w:rsidR="00852F4D" w:rsidRDefault="00496D3D" w:rsidP="00496D3D">
    <w:pPr>
      <w:pStyle w:val="Footer"/>
      <w:rPr>
        <w:caps/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D719" wp14:editId="33F3FF6D">
              <wp:simplePos x="0" y="0"/>
              <wp:positionH relativeFrom="column">
                <wp:posOffset>-879475</wp:posOffset>
              </wp:positionH>
              <wp:positionV relativeFrom="paragraph">
                <wp:posOffset>166369</wp:posOffset>
              </wp:positionV>
              <wp:extent cx="5124450" cy="156845"/>
              <wp:effectExtent l="0" t="0" r="0" b="0"/>
              <wp:wrapNone/>
              <wp:docPr id="295742412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24450" cy="156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47820" h="141605">
                            <a:moveTo>
                              <a:pt x="0" y="0"/>
                            </a:moveTo>
                            <a:lnTo>
                              <a:pt x="4147432" y="0"/>
                            </a:lnTo>
                            <a:lnTo>
                              <a:pt x="4147432" y="141325"/>
                            </a:lnTo>
                            <a:lnTo>
                              <a:pt x="0" y="1413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731B33" id="Graphic 5" o:spid="_x0000_s1026" style="position:absolute;margin-left:-69.25pt;margin-top:13.1pt;width:403.5pt;height:12.3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47820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" path="m,l4147432,r,141325l,141325,,xe" fillcolor="#e86f20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7DDD0E" wp14:editId="29BEBB42">
              <wp:simplePos x="0" y="0"/>
              <wp:positionH relativeFrom="column">
                <wp:posOffset>3672840</wp:posOffset>
              </wp:positionH>
              <wp:positionV relativeFrom="paragraph">
                <wp:posOffset>149226</wp:posOffset>
              </wp:positionV>
              <wp:extent cx="1147445" cy="73215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47445" cy="732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91260" h="955675">
                            <a:moveTo>
                              <a:pt x="1191228" y="955655"/>
                            </a:moveTo>
                            <a:lnTo>
                              <a:pt x="562664" y="955655"/>
                            </a:lnTo>
                            <a:lnTo>
                              <a:pt x="0" y="0"/>
                            </a:lnTo>
                            <a:lnTo>
                              <a:pt x="628564" y="0"/>
                            </a:lnTo>
                            <a:lnTo>
                              <a:pt x="1191228" y="955655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B39564" id="Graphic 4" o:spid="_x0000_s1026" style="position:absolute;margin-left:289.2pt;margin-top:11.75pt;width:90.35pt;height:57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126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" path="m1191228,955655r-628564,l,,628564,r562664,955655xe" fillcolor="#e86f20" stroked="f">
              <v:path arrowok="t"/>
            </v:shape>
          </w:pict>
        </mc:Fallback>
      </mc:AlternateContent>
    </w: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 w:rsidR="00A955CC">
      <w:rPr>
        <w:noProof/>
      </w:rPr>
      <w:drawing>
        <wp:anchor distT="0" distB="0" distL="114300" distR="114300" simplePos="0" relativeHeight="251701248" behindDoc="0" locked="0" layoutInCell="1" allowOverlap="1" wp14:anchorId="18E6C971" wp14:editId="46EE01C8">
          <wp:simplePos x="0" y="0"/>
          <wp:positionH relativeFrom="column">
            <wp:posOffset>5151393</wp:posOffset>
          </wp:positionH>
          <wp:positionV relativeFrom="paragraph">
            <wp:posOffset>43179</wp:posOffset>
          </wp:positionV>
          <wp:extent cx="1759585" cy="464820"/>
          <wp:effectExtent l="0" t="0" r="0" b="0"/>
          <wp:wrapNone/>
          <wp:docPr id="875753796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002120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958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25F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9E2AE5" wp14:editId="58A24A83">
              <wp:simplePos x="0" y="0"/>
              <wp:positionH relativeFrom="column">
                <wp:posOffset>3319145</wp:posOffset>
              </wp:positionH>
              <wp:positionV relativeFrom="paragraph">
                <wp:posOffset>43815</wp:posOffset>
              </wp:positionV>
              <wp:extent cx="4064635" cy="654049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064635" cy="65404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04920" h="685165">
                            <a:moveTo>
                              <a:pt x="3804814" y="684724"/>
                            </a:moveTo>
                            <a:lnTo>
                              <a:pt x="0" y="684724"/>
                            </a:lnTo>
                            <a:lnTo>
                              <a:pt x="0" y="0"/>
                            </a:lnTo>
                            <a:lnTo>
                              <a:pt x="3453686" y="0"/>
                            </a:lnTo>
                            <a:lnTo>
                              <a:pt x="3804814" y="684724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B200AA" id="Graphic 2" o:spid="_x0000_s1026" style="position:absolute;margin-left:261.35pt;margin-top:3.45pt;width:320.05pt;height:51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04920,68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" path="m3804814,684724l,684724,,,3453686,r351128,684724xe" fillcolor="#1b2020" stroked="f">
              <v:path arrowok="t"/>
            </v:shape>
          </w:pict>
        </mc:Fallback>
      </mc:AlternateContent>
    </w:r>
  </w:p>
  <w:p w14:paraId="3F040F98" w14:textId="61DC7743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3C54C21F" w14:textId="77777777" w:rsidR="00496D3D" w:rsidRDefault="00496D3D" w:rsidP="00852F4D">
    <w:pPr>
      <w:pStyle w:val="Footer"/>
      <w:jc w:val="center"/>
      <w:rPr>
        <w:caps/>
        <w:color w:val="4F81BD" w:themeColor="accent1"/>
      </w:rPr>
    </w:pPr>
  </w:p>
  <w:p w14:paraId="6C4E87ED" w14:textId="35FEA15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BD14CA6" w14:textId="047F82A9" w:rsidR="00852F4D" w:rsidRDefault="00A438A7" w:rsidP="00852F4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AC731B" wp14:editId="301F5B8E">
              <wp:simplePos x="0" y="0"/>
              <wp:positionH relativeFrom="column">
                <wp:posOffset>4229735</wp:posOffset>
              </wp:positionH>
              <wp:positionV relativeFrom="paragraph">
                <wp:posOffset>18416</wp:posOffset>
              </wp:positionV>
              <wp:extent cx="3245485" cy="133350"/>
              <wp:effectExtent l="0" t="0" r="0" b="0"/>
              <wp:wrapNone/>
              <wp:docPr id="57429665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245485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76195" h="152400">
                            <a:moveTo>
                              <a:pt x="0" y="152399"/>
                            </a:moveTo>
                            <a:lnTo>
                              <a:pt x="0" y="0"/>
                            </a:lnTo>
                            <a:lnTo>
                              <a:pt x="2576008" y="0"/>
                            </a:lnTo>
                            <a:lnTo>
                              <a:pt x="2576008" y="152399"/>
                            </a:lnTo>
                            <a:lnTo>
                              <a:pt x="0" y="152399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DFE7E" id="Graphic 3" o:spid="_x0000_s1026" style="position:absolute;margin-left:333.05pt;margin-top:1.45pt;width:255.55pt;height:1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61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" path="m,152399l,,2576008,r,152399l,152399xe" fillcolor="#e86f20" stroked="f"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A0830" w14:textId="77777777" w:rsidR="005D3E7B" w:rsidRDefault="005D3E7B" w:rsidP="00852F4D">
      <w:bookmarkStart w:id="0" w:name="_Hlk173232703"/>
      <w:bookmarkEnd w:id="0"/>
      <w:r>
        <w:separator/>
      </w:r>
    </w:p>
  </w:footnote>
  <w:footnote w:type="continuationSeparator" w:id="0">
    <w:p w14:paraId="781670C4" w14:textId="77777777" w:rsidR="005D3E7B" w:rsidRDefault="005D3E7B" w:rsidP="0085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4827E" w14:textId="2BCA6500" w:rsidR="001013B9" w:rsidRDefault="00000000">
    <w:pPr>
      <w:pStyle w:val="Header"/>
    </w:pPr>
    <w:r>
      <w:rPr>
        <w:noProof/>
      </w:rPr>
      <w:pict w14:anchorId="0E9176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6547" o:spid="_x0000_s1045" type="#_x0000_t75" style="position:absolute;margin-left:0;margin-top:0;width:539.2pt;height:539.2pt;z-index:-251613184;mso-position-horizontal:center;mso-position-horizontal-relative:margin;mso-position-vertical:center;mso-position-vertical-relative:margin" o:allowincell="f">
          <v:imagedata r:id="rId1" o:title="tre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680B" w14:textId="4AA4A535" w:rsidR="00852F4D" w:rsidRDefault="00A955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EE974F" wp14:editId="368BFAAC">
              <wp:simplePos x="0" y="0"/>
              <wp:positionH relativeFrom="column">
                <wp:posOffset>1684564</wp:posOffset>
              </wp:positionH>
              <wp:positionV relativeFrom="paragraph">
                <wp:posOffset>-997</wp:posOffset>
              </wp:positionV>
              <wp:extent cx="1516727" cy="844493"/>
              <wp:effectExtent l="0" t="0" r="7620" b="0"/>
              <wp:wrapNone/>
              <wp:docPr id="874838152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516727" cy="84449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0785" h="939165">
                            <a:moveTo>
                              <a:pt x="0" y="0"/>
                            </a:moveTo>
                            <a:lnTo>
                              <a:pt x="648107" y="0"/>
                            </a:lnTo>
                            <a:lnTo>
                              <a:pt x="1200775" y="938678"/>
                            </a:lnTo>
                            <a:lnTo>
                              <a:pt x="552667" y="93867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0EF646" id="Graphic 9" o:spid="_x0000_s1026" style="position:absolute;margin-left:132.65pt;margin-top:-.1pt;width:119.45pt;height:66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0785,93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" path="m,l648107,r552668,938678l552667,938678,,xe" fillcolor="#e86f20" stroked="f">
              <v:path arrowok="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4215B6" wp14:editId="0098E5B0">
              <wp:simplePos x="0" y="0"/>
              <wp:positionH relativeFrom="column">
                <wp:posOffset>-357505</wp:posOffset>
              </wp:positionH>
              <wp:positionV relativeFrom="paragraph">
                <wp:posOffset>1270</wp:posOffset>
              </wp:positionV>
              <wp:extent cx="2411730" cy="129540"/>
              <wp:effectExtent l="0" t="0" r="7620" b="381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411730" cy="129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1730" h="152400">
                            <a:moveTo>
                              <a:pt x="2411310" y="0"/>
                            </a:moveTo>
                            <a:lnTo>
                              <a:pt x="2411310" y="152399"/>
                            </a:lnTo>
                            <a:lnTo>
                              <a:pt x="0" y="152399"/>
                            </a:lnTo>
                            <a:lnTo>
                              <a:pt x="0" y="0"/>
                            </a:lnTo>
                            <a:lnTo>
                              <a:pt x="241131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D92585" id="Graphic 8" o:spid="_x0000_s1026" style="position:absolute;margin-left:-28.15pt;margin-top:.1pt;width:189.9pt;height:10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1173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" path="m2411310,r,152399l,152399,,,2411310,xe" fillcolor="#e86f20" stroked="f">
              <v:path arrowok="t"/>
            </v:shape>
          </w:pict>
        </mc:Fallback>
      </mc:AlternateContent>
    </w:r>
    <w:r w:rsidR="00BC448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C7DA2EE" wp14:editId="3D2E447F">
              <wp:simplePos x="0" y="0"/>
              <wp:positionH relativeFrom="column">
                <wp:posOffset>-592455</wp:posOffset>
              </wp:positionH>
              <wp:positionV relativeFrom="paragraph">
                <wp:posOffset>187325</wp:posOffset>
              </wp:positionV>
              <wp:extent cx="3802380" cy="464820"/>
              <wp:effectExtent l="0" t="0" r="7620" b="0"/>
              <wp:wrapNone/>
              <wp:docPr id="196299167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802380" cy="4648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31565" h="668020">
                            <a:moveTo>
                              <a:pt x="0" y="0"/>
                            </a:moveTo>
                            <a:lnTo>
                              <a:pt x="3631536" y="0"/>
                            </a:lnTo>
                            <a:lnTo>
                              <a:pt x="3631536" y="667760"/>
                            </a:lnTo>
                            <a:lnTo>
                              <a:pt x="342428" y="66776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D639DD" id="Graphic 7" o:spid="_x0000_s1026" style="position:absolute;margin-left:-46.65pt;margin-top:14.75pt;width:299.4pt;height:36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565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" path="m,l3631536,r,667760l342428,667760,,xe" fillcolor="#1b2020" stroked="f">
              <v:path arrowok="t"/>
            </v:shape>
          </w:pict>
        </mc:Fallback>
      </mc:AlternateContent>
    </w:r>
    <w:r w:rsidR="00BC448A">
      <w:rPr>
        <w:noProof/>
      </w:rPr>
      <w:drawing>
        <wp:anchor distT="0" distB="0" distL="0" distR="0" simplePos="0" relativeHeight="251697152" behindDoc="0" locked="0" layoutInCell="1" allowOverlap="1" wp14:anchorId="4A228EF4" wp14:editId="2FF4ADB2">
          <wp:simplePos x="0" y="0"/>
          <wp:positionH relativeFrom="page">
            <wp:posOffset>6938010</wp:posOffset>
          </wp:positionH>
          <wp:positionV relativeFrom="paragraph">
            <wp:posOffset>318770</wp:posOffset>
          </wp:positionV>
          <wp:extent cx="120015" cy="256540"/>
          <wp:effectExtent l="0" t="0" r="0" b="0"/>
          <wp:wrapNone/>
          <wp:docPr id="941657768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6128" behindDoc="0" locked="0" layoutInCell="1" allowOverlap="1" wp14:anchorId="2D895354" wp14:editId="770FB08B">
          <wp:simplePos x="0" y="0"/>
          <wp:positionH relativeFrom="page">
            <wp:posOffset>6640830</wp:posOffset>
          </wp:positionH>
          <wp:positionV relativeFrom="paragraph">
            <wp:posOffset>318135</wp:posOffset>
          </wp:positionV>
          <wp:extent cx="136525" cy="257175"/>
          <wp:effectExtent l="0" t="0" r="0" b="9525"/>
          <wp:wrapNone/>
          <wp:docPr id="884222350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65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5104" behindDoc="0" locked="0" layoutInCell="1" allowOverlap="1" wp14:anchorId="45C8B430" wp14:editId="33B66364">
          <wp:simplePos x="0" y="0"/>
          <wp:positionH relativeFrom="page">
            <wp:posOffset>6342380</wp:posOffset>
          </wp:positionH>
          <wp:positionV relativeFrom="paragraph">
            <wp:posOffset>314960</wp:posOffset>
          </wp:positionV>
          <wp:extent cx="133350" cy="262890"/>
          <wp:effectExtent l="0" t="0" r="0" b="3810"/>
          <wp:wrapNone/>
          <wp:docPr id="151403410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335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4080" behindDoc="0" locked="0" layoutInCell="1" allowOverlap="1" wp14:anchorId="3F9975AE" wp14:editId="6F087D28">
          <wp:simplePos x="0" y="0"/>
          <wp:positionH relativeFrom="page">
            <wp:posOffset>6054090</wp:posOffset>
          </wp:positionH>
          <wp:positionV relativeFrom="paragraph">
            <wp:posOffset>318135</wp:posOffset>
          </wp:positionV>
          <wp:extent cx="135890" cy="257175"/>
          <wp:effectExtent l="0" t="0" r="0" b="9525"/>
          <wp:wrapNone/>
          <wp:docPr id="164885723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589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3056" behindDoc="0" locked="0" layoutInCell="1" allowOverlap="1" wp14:anchorId="0A2990AA" wp14:editId="4BA5D440">
          <wp:simplePos x="0" y="0"/>
          <wp:positionH relativeFrom="page">
            <wp:posOffset>5774229</wp:posOffset>
          </wp:positionH>
          <wp:positionV relativeFrom="paragraph">
            <wp:posOffset>315306</wp:posOffset>
          </wp:positionV>
          <wp:extent cx="130810" cy="262890"/>
          <wp:effectExtent l="0" t="0" r="2540" b="3810"/>
          <wp:wrapNone/>
          <wp:docPr id="9449669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081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tab/>
      <w:t xml:space="preserve">                                                                     </w:t>
    </w:r>
    <w:r w:rsidR="00BC448A">
      <w:rPr>
        <w:rFonts w:ascii="Times New Roman"/>
        <w:noProof/>
        <w:sz w:val="20"/>
      </w:rPr>
      <w:drawing>
        <wp:inline distT="0" distB="0" distL="0" distR="0" wp14:anchorId="1BEB8F6F" wp14:editId="7BAE5585">
          <wp:extent cx="1813457" cy="650934"/>
          <wp:effectExtent l="0" t="0" r="0" b="0"/>
          <wp:docPr id="41125955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861134" cy="668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CFB4C" w14:textId="2B8A50F4" w:rsidR="00A438A7" w:rsidRDefault="00F154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603ED1A" wp14:editId="2D7B2FFF">
              <wp:simplePos x="0" y="0"/>
              <wp:positionH relativeFrom="column">
                <wp:posOffset>2894330</wp:posOffset>
              </wp:positionH>
              <wp:positionV relativeFrom="paragraph">
                <wp:posOffset>67944</wp:posOffset>
              </wp:positionV>
              <wp:extent cx="4312285" cy="124460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312285" cy="124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2285" h="124460">
                            <a:moveTo>
                              <a:pt x="4312052" y="124393"/>
                            </a:moveTo>
                            <a:lnTo>
                              <a:pt x="0" y="124393"/>
                            </a:lnTo>
                            <a:lnTo>
                              <a:pt x="0" y="0"/>
                            </a:lnTo>
                            <a:lnTo>
                              <a:pt x="4312052" y="0"/>
                            </a:lnTo>
                            <a:lnTo>
                              <a:pt x="4312052" y="124393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2935D" id="Graphic 10" o:spid="_x0000_s1026" style="position:absolute;margin-left:227.9pt;margin-top:5.35pt;width:339.55pt;height:9.8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1228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" path="m4312052,124393l,124393,,,4312052,r,124393xe" fillcolor="#e86f20" stroked="f">
              <v:path arrowok="t"/>
            </v:shape>
          </w:pict>
        </mc:Fallback>
      </mc:AlternateContent>
    </w:r>
    <w:r w:rsidR="0007376A">
      <w:tab/>
      <w:t xml:space="preserve">                           </w:t>
    </w:r>
    <w:r w:rsidR="0007376A">
      <w:tab/>
      <w:t xml:space="preserve">  </w:t>
    </w:r>
  </w:p>
  <w:p w14:paraId="6626E29B" w14:textId="2962C16A" w:rsidR="00A438A7" w:rsidRDefault="00000000" w:rsidP="00F154EB">
    <w:pPr>
      <w:pStyle w:val="Header"/>
    </w:pPr>
    <w:r>
      <w:rPr>
        <w:noProof/>
      </w:rPr>
      <w:pict w14:anchorId="30D3B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6548" o:spid="_x0000_s1046" type="#_x0000_t75" style="position:absolute;margin-left:15.15pt;margin-top:109.85pt;width:539.2pt;height:539.2pt;z-index:-251612160;mso-position-horizontal-relative:margin;mso-position-vertical-relative:margin" o:allowincell="f">
          <v:imagedata r:id="rId7" o:title="tre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267BC" w14:textId="783F3CC6" w:rsidR="001013B9" w:rsidRDefault="00000000">
    <w:pPr>
      <w:pStyle w:val="Header"/>
    </w:pPr>
    <w:r>
      <w:rPr>
        <w:noProof/>
      </w:rPr>
      <w:pict w14:anchorId="2D0B76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6546" o:spid="_x0000_s1044" type="#_x0000_t75" style="position:absolute;margin-left:0;margin-top:0;width:539.2pt;height:539.2pt;z-index:-251614208;mso-position-horizontal:center;mso-position-horizontal-relative:margin;mso-position-vertical:center;mso-position-vertical-relative:margin" o:allowincell="f">
          <v:imagedata r:id="rId1" o:title="tre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A2"/>
    <w:rsid w:val="00003CDE"/>
    <w:rsid w:val="000121CB"/>
    <w:rsid w:val="000500B2"/>
    <w:rsid w:val="0007376A"/>
    <w:rsid w:val="000B3E67"/>
    <w:rsid w:val="000E0BFD"/>
    <w:rsid w:val="000E2747"/>
    <w:rsid w:val="001013B9"/>
    <w:rsid w:val="001029F3"/>
    <w:rsid w:val="001260ED"/>
    <w:rsid w:val="001263E0"/>
    <w:rsid w:val="0014106E"/>
    <w:rsid w:val="001704EF"/>
    <w:rsid w:val="001C3185"/>
    <w:rsid w:val="001D10E2"/>
    <w:rsid w:val="00226C88"/>
    <w:rsid w:val="002306D7"/>
    <w:rsid w:val="00244E05"/>
    <w:rsid w:val="002801ED"/>
    <w:rsid w:val="002840AC"/>
    <w:rsid w:val="002958D4"/>
    <w:rsid w:val="002A4457"/>
    <w:rsid w:val="002C5560"/>
    <w:rsid w:val="002E0436"/>
    <w:rsid w:val="00305952"/>
    <w:rsid w:val="003134C8"/>
    <w:rsid w:val="0038578D"/>
    <w:rsid w:val="003B5A6B"/>
    <w:rsid w:val="003C207A"/>
    <w:rsid w:val="00455834"/>
    <w:rsid w:val="00464032"/>
    <w:rsid w:val="00496D3D"/>
    <w:rsid w:val="00554727"/>
    <w:rsid w:val="00563E11"/>
    <w:rsid w:val="0057672E"/>
    <w:rsid w:val="005A0AF7"/>
    <w:rsid w:val="005D3E7B"/>
    <w:rsid w:val="00640560"/>
    <w:rsid w:val="006577C4"/>
    <w:rsid w:val="006E28DA"/>
    <w:rsid w:val="007675BB"/>
    <w:rsid w:val="007923FF"/>
    <w:rsid w:val="007B53B6"/>
    <w:rsid w:val="007D0DE8"/>
    <w:rsid w:val="00806922"/>
    <w:rsid w:val="00824360"/>
    <w:rsid w:val="00852F4D"/>
    <w:rsid w:val="00865357"/>
    <w:rsid w:val="008908F2"/>
    <w:rsid w:val="00916846"/>
    <w:rsid w:val="0092228D"/>
    <w:rsid w:val="00966030"/>
    <w:rsid w:val="00991579"/>
    <w:rsid w:val="009B50F3"/>
    <w:rsid w:val="009C3EBE"/>
    <w:rsid w:val="00A438A7"/>
    <w:rsid w:val="00A77A2A"/>
    <w:rsid w:val="00A955CC"/>
    <w:rsid w:val="00AA58AB"/>
    <w:rsid w:val="00AD48A2"/>
    <w:rsid w:val="00B24F80"/>
    <w:rsid w:val="00B4345C"/>
    <w:rsid w:val="00B66491"/>
    <w:rsid w:val="00B725FE"/>
    <w:rsid w:val="00B7731D"/>
    <w:rsid w:val="00B810A4"/>
    <w:rsid w:val="00B83721"/>
    <w:rsid w:val="00B87815"/>
    <w:rsid w:val="00BC448A"/>
    <w:rsid w:val="00BE762B"/>
    <w:rsid w:val="00BF1D24"/>
    <w:rsid w:val="00C361BE"/>
    <w:rsid w:val="00D9522D"/>
    <w:rsid w:val="00DB045B"/>
    <w:rsid w:val="00DC0C46"/>
    <w:rsid w:val="00DE5ADA"/>
    <w:rsid w:val="00E02421"/>
    <w:rsid w:val="00EE7C64"/>
    <w:rsid w:val="00F07C4A"/>
    <w:rsid w:val="00F154EB"/>
    <w:rsid w:val="00F273FF"/>
    <w:rsid w:val="00F92ABC"/>
    <w:rsid w:val="00FE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847F6"/>
  <w15:docId w15:val="{A4D71C09-E93C-4846-A555-D943CA7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F4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F4D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81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7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2580-8CED-41BC-8DEA-4C3816A6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admin</cp:lastModifiedBy>
  <cp:revision>83</cp:revision>
  <dcterms:created xsi:type="dcterms:W3CDTF">2024-07-30T07:51:00Z</dcterms:created>
  <dcterms:modified xsi:type="dcterms:W3CDTF">2024-08-23T09:44:00Z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2024-07-29T00:00:00Z</vt:filetime>
  </property>
  <property fmtid="{D5CDD505-2E9C-101B-9397-08002B2CF9AE}" pid="5" name="GrammarlyDocumentId">
    <vt:lpwstr>8ace5ee345c88be7b4ed7013c00e2948dca915e591b9382472b65df882e8e36b</vt:lpwstr>
  </property>
</Properties>
</file>